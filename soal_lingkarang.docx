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149" w:rsidRPr="00433149" w:rsidRDefault="00433149" w:rsidP="004331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</w:rPr>
        <w:t>Dua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buah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lingkaran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memiliki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panjang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garis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singgung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persekutuan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luar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24 cm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jarak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kedua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titik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pusat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lingkaran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26 cm.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Jika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panjang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jari-jari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lingkaran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besar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18 cm,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maka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panjang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jari-jari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lingkaran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yang lain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adalah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….</w:t>
      </w:r>
      <w:r>
        <w:rPr>
          <w:rFonts w:ascii="Helvetica" w:hAnsi="Helvetica" w:cs="Helvetica"/>
          <w:color w:val="444444"/>
          <w:sz w:val="21"/>
          <w:szCs w:val="21"/>
        </w:rPr>
        <w:br/>
        <w:t>A.     6 cm</w:t>
      </w:r>
      <w:r>
        <w:rPr>
          <w:rFonts w:ascii="Helvetica" w:hAnsi="Helvetica" w:cs="Helvetica"/>
          <w:color w:val="444444"/>
          <w:sz w:val="21"/>
          <w:szCs w:val="21"/>
        </w:rPr>
        <w:br/>
        <w:t>B.     8 cm</w:t>
      </w:r>
      <w:r>
        <w:rPr>
          <w:rFonts w:ascii="Helvetica" w:hAnsi="Helvetica" w:cs="Helvetica"/>
          <w:color w:val="444444"/>
          <w:sz w:val="21"/>
          <w:szCs w:val="21"/>
        </w:rPr>
        <w:br/>
        <w:t>C.     9 cm</w:t>
      </w:r>
      <w:r>
        <w:rPr>
          <w:rFonts w:ascii="Helvetica" w:hAnsi="Helvetica" w:cs="Helvetica"/>
          <w:color w:val="444444"/>
          <w:sz w:val="21"/>
          <w:szCs w:val="21"/>
        </w:rPr>
        <w:br/>
        <w:t>D.     10 cm</w:t>
      </w:r>
    </w:p>
    <w:p w:rsidR="00433149" w:rsidRDefault="00433149" w:rsidP="004331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ins w:id="0" w:author="Unknown">
        <w:r>
          <w:rPr>
            <w:rFonts w:ascii="Helvetica" w:hAnsi="Helvetica" w:cs="Helvetica"/>
            <w:color w:val="444444"/>
            <w:sz w:val="21"/>
            <w:szCs w:val="21"/>
          </w:rPr>
          <w:t>Panjang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jari-jari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lingkaran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besar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dan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kecil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berturut-turut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adalah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10 cm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dan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5 cm.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Jarak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kedua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pusat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lingkaran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adalah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25 cm.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Panjang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garis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singgung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</w:ins>
      <w:proofErr w:type="spellStart"/>
      <w:r>
        <w:rPr>
          <w:rFonts w:ascii="Helvetica" w:hAnsi="Helvetica" w:cs="Helvetica"/>
          <w:color w:val="444444"/>
          <w:sz w:val="21"/>
          <w:szCs w:val="21"/>
        </w:rPr>
        <w:t>persekutuan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dalam</w:t>
      </w:r>
      <w:proofErr w:type="spellEnd"/>
      <w:ins w:id="1" w:author="Unknown">
        <w:r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>
          <w:rPr>
            <w:rFonts w:ascii="Helvetica" w:hAnsi="Helvetica" w:cs="Helvetica"/>
            <w:color w:val="444444"/>
            <w:sz w:val="21"/>
            <w:szCs w:val="21"/>
          </w:rPr>
          <w:t>adalah</w:t>
        </w:r>
        <w:proofErr w:type="spellEnd"/>
        <w:r>
          <w:rPr>
            <w:rFonts w:ascii="Helvetica" w:hAnsi="Helvetica" w:cs="Helvetica"/>
            <w:color w:val="444444"/>
            <w:sz w:val="21"/>
            <w:szCs w:val="21"/>
          </w:rPr>
          <w:t xml:space="preserve"> ….</w:t>
        </w:r>
        <w:r>
          <w:rPr>
            <w:rFonts w:ascii="Helvetica" w:hAnsi="Helvetica" w:cs="Helvetica"/>
            <w:color w:val="444444"/>
            <w:sz w:val="21"/>
            <w:szCs w:val="21"/>
          </w:rPr>
          <w:br/>
          <w:t>A.     12 cm</w:t>
        </w:r>
        <w:r>
          <w:rPr>
            <w:rFonts w:ascii="Helvetica" w:hAnsi="Helvetica" w:cs="Helvetica"/>
            <w:color w:val="444444"/>
            <w:sz w:val="21"/>
            <w:szCs w:val="21"/>
          </w:rPr>
          <w:br/>
          <w:t>B.     15 cm</w:t>
        </w:r>
        <w:r>
          <w:rPr>
            <w:rFonts w:ascii="Helvetica" w:hAnsi="Helvetica" w:cs="Helvetica"/>
            <w:color w:val="444444"/>
            <w:sz w:val="21"/>
            <w:szCs w:val="21"/>
          </w:rPr>
          <w:br/>
          <w:t>C.     17 cm</w:t>
        </w:r>
        <w:r>
          <w:rPr>
            <w:rFonts w:ascii="Helvetica" w:hAnsi="Helvetica" w:cs="Helvetica"/>
            <w:color w:val="444444"/>
            <w:sz w:val="21"/>
            <w:szCs w:val="21"/>
          </w:rPr>
          <w:br/>
          <w:t>D.     21 cm</w:t>
        </w:r>
      </w:ins>
    </w:p>
    <w:p w:rsidR="00433149" w:rsidRDefault="00433149" w:rsidP="004331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ins w:id="2" w:author="Unknown"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Ayah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akan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membuat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taman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berbentuk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lingkaran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dengan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jari-jari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35 m. Di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sekeliling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taman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akan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ditanami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pohon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cemara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dengan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jarak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1 m.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Jika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satu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pohon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memerlukan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biaya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Rp25.000,00,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seluruh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biaya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penanaman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pohon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cemara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adalah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….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  <w:t>A.     Rp5.900.000</w:t>
        </w:r>
        <w:proofErr w:type="gramStart"/>
        <w:r w:rsidRPr="00433149">
          <w:rPr>
            <w:rFonts w:ascii="Helvetica" w:hAnsi="Helvetica" w:cs="Helvetica"/>
            <w:color w:val="444444"/>
            <w:sz w:val="21"/>
            <w:szCs w:val="21"/>
          </w:rPr>
          <w:t>,00</w:t>
        </w:r>
        <w:proofErr w:type="gramEnd"/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  <w:t>B.     Rp5.700.000</w:t>
        </w:r>
        <w:proofErr w:type="gramStart"/>
        <w:r w:rsidRPr="00433149">
          <w:rPr>
            <w:rFonts w:ascii="Helvetica" w:hAnsi="Helvetica" w:cs="Helvetica"/>
            <w:color w:val="444444"/>
            <w:sz w:val="21"/>
            <w:szCs w:val="21"/>
          </w:rPr>
          <w:t>,00</w:t>
        </w:r>
        <w:proofErr w:type="gramEnd"/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  <w:t>C.     Rp5.500.000</w:t>
        </w:r>
        <w:proofErr w:type="gramStart"/>
        <w:r w:rsidRPr="00433149">
          <w:rPr>
            <w:rFonts w:ascii="Helvetica" w:hAnsi="Helvetica" w:cs="Helvetica"/>
            <w:color w:val="444444"/>
            <w:sz w:val="21"/>
            <w:szCs w:val="21"/>
          </w:rPr>
          <w:t>,00</w:t>
        </w:r>
        <w:proofErr w:type="gramEnd"/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  <w:t>D.     Rp5.200.000,00</w:t>
        </w:r>
      </w:ins>
    </w:p>
    <w:p w:rsidR="00433149" w:rsidRDefault="00433149" w:rsidP="004331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ins w:id="3" w:author="Unknown">
        <w:r w:rsidRPr="00433149">
          <w:rPr>
            <w:rFonts w:ascii="Helvetica" w:hAnsi="Helvetica" w:cs="Helvetica"/>
            <w:color w:val="444444"/>
            <w:sz w:val="21"/>
            <w:szCs w:val="21"/>
          </w:rPr>
          <w:t>Panjang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garis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singgung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persekutuan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dalam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dua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lingkaran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adalah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8 cm.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Jika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jarak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titik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pusat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kedua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lingkaran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adalah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17 cm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dan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panjang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jari-jari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salah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satu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lingkaran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adalah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10 cm,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maka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panjang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jari-jari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lingkaran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yang lain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adalah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….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</w:r>
        <w:proofErr w:type="gramStart"/>
        <w:r w:rsidRPr="00433149">
          <w:rPr>
            <w:rFonts w:ascii="Helvetica" w:hAnsi="Helvetica" w:cs="Helvetica"/>
            <w:color w:val="444444"/>
            <w:sz w:val="21"/>
            <w:szCs w:val="21"/>
          </w:rPr>
          <w:t>A.     5 cm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  <w:t>B.</w:t>
        </w:r>
        <w:proofErr w:type="gram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    </w:t>
        </w:r>
        <w:proofErr w:type="gramStart"/>
        <w:r w:rsidRPr="00433149">
          <w:rPr>
            <w:rFonts w:ascii="Helvetica" w:hAnsi="Helvetica" w:cs="Helvetica"/>
            <w:color w:val="444444"/>
            <w:sz w:val="21"/>
            <w:szCs w:val="21"/>
          </w:rPr>
          <w:t>6 cm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  <w:t>C.</w:t>
        </w:r>
        <w:proofErr w:type="gram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    </w:t>
        </w:r>
        <w:proofErr w:type="gramStart"/>
        <w:r w:rsidRPr="00433149">
          <w:rPr>
            <w:rFonts w:ascii="Helvetica" w:hAnsi="Helvetica" w:cs="Helvetica"/>
            <w:color w:val="444444"/>
            <w:sz w:val="21"/>
            <w:szCs w:val="21"/>
          </w:rPr>
          <w:t>7 cm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  <w:t>D.</w:t>
        </w:r>
        <w:proofErr w:type="gram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    9 cm</w:t>
        </w:r>
      </w:ins>
    </w:p>
    <w:p w:rsidR="00433149" w:rsidRDefault="00433149" w:rsidP="004331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proofErr w:type="spellStart"/>
      <w:ins w:id="4" w:author="Unknown">
        <w:r w:rsidRPr="00433149">
          <w:rPr>
            <w:rFonts w:ascii="Helvetica" w:hAnsi="Helvetica" w:cs="Helvetica"/>
            <w:color w:val="444444"/>
            <w:sz w:val="21"/>
            <w:szCs w:val="21"/>
          </w:rPr>
          <w:t>Diketahui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dua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buah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lingkaran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dengan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pusat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A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dan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B,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dengan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panjang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jari-jari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masing-masing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7 cm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dan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2 cm.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Jika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jarak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AB = 13 cm,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maka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panjang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garis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singgung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persekutuan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luar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kedua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lingkaran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tersebut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adalah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….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</w:r>
        <w:proofErr w:type="gramStart"/>
        <w:r w:rsidRPr="00433149">
          <w:rPr>
            <w:rFonts w:ascii="Helvetica" w:hAnsi="Helvetica" w:cs="Helvetica"/>
            <w:color w:val="444444"/>
            <w:sz w:val="21"/>
            <w:szCs w:val="21"/>
          </w:rPr>
          <w:t>A.     5 cm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  <w:t>B.</w:t>
        </w:r>
        <w:proofErr w:type="gram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    </w:t>
        </w:r>
        <w:proofErr w:type="gramStart"/>
        <w:r w:rsidRPr="00433149">
          <w:rPr>
            <w:rFonts w:ascii="Helvetica" w:hAnsi="Helvetica" w:cs="Helvetica"/>
            <w:color w:val="444444"/>
            <w:sz w:val="21"/>
            <w:szCs w:val="21"/>
          </w:rPr>
          <w:t>6 cm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  <w:t>C.</w:t>
        </w:r>
        <w:proofErr w:type="gram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    </w:t>
        </w:r>
        <w:proofErr w:type="gramStart"/>
        <w:r w:rsidRPr="00433149">
          <w:rPr>
            <w:rFonts w:ascii="Helvetica" w:hAnsi="Helvetica" w:cs="Helvetica"/>
            <w:color w:val="444444"/>
            <w:sz w:val="21"/>
            <w:szCs w:val="21"/>
          </w:rPr>
          <w:t>12 cm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  <w:t>D.</w:t>
        </w:r>
        <w:proofErr w:type="gram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    15 cm</w:t>
        </w:r>
      </w:ins>
    </w:p>
    <w:p w:rsidR="00433149" w:rsidRPr="00433149" w:rsidRDefault="00433149" w:rsidP="004331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ins w:id="5" w:author="Unknown"/>
          <w:rFonts w:ascii="Helvetica" w:hAnsi="Helvetica" w:cs="Helvetica"/>
          <w:color w:val="444444"/>
          <w:sz w:val="21"/>
          <w:szCs w:val="21"/>
        </w:rPr>
      </w:pPr>
      <w:proofErr w:type="spellStart"/>
      <w:ins w:id="6" w:author="Unknown">
        <w:r w:rsidRPr="00433149">
          <w:rPr>
            <w:rFonts w:ascii="Helvetica" w:hAnsi="Helvetica" w:cs="Helvetica"/>
            <w:color w:val="444444"/>
            <w:sz w:val="21"/>
            <w:szCs w:val="21"/>
          </w:rPr>
          <w:t>Dua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lingkaran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A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dan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B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masing-masing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meiliki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jari-jari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berturut-turut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26 cm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dan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16 cm.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Jika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jarak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AB = 26 cm,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panjang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garis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singgung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persekutuan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luar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kedua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lingkaran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tersebut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</w:t>
        </w:r>
        <w:proofErr w:type="spellStart"/>
        <w:r w:rsidRPr="00433149">
          <w:rPr>
            <w:rFonts w:ascii="Helvetica" w:hAnsi="Helvetica" w:cs="Helvetica"/>
            <w:color w:val="444444"/>
            <w:sz w:val="21"/>
            <w:szCs w:val="21"/>
          </w:rPr>
          <w:t>adalah</w:t>
        </w:r>
        <w:proofErr w:type="spell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….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</w:r>
        <w:proofErr w:type="gramStart"/>
        <w:r w:rsidRPr="00433149">
          <w:rPr>
            <w:rFonts w:ascii="Helvetica" w:hAnsi="Helvetica" w:cs="Helvetica"/>
            <w:color w:val="444444"/>
            <w:sz w:val="21"/>
            <w:szCs w:val="21"/>
          </w:rPr>
          <w:t>A.     22 cm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  <w:t>B.</w:t>
        </w:r>
        <w:proofErr w:type="gram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    </w:t>
        </w:r>
        <w:proofErr w:type="gramStart"/>
        <w:r w:rsidRPr="00433149">
          <w:rPr>
            <w:rFonts w:ascii="Helvetica" w:hAnsi="Helvetica" w:cs="Helvetica"/>
            <w:color w:val="444444"/>
            <w:sz w:val="21"/>
            <w:szCs w:val="21"/>
          </w:rPr>
          <w:t>24 cm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  <w:t>C.</w:t>
        </w:r>
        <w:proofErr w:type="gram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    </w:t>
        </w:r>
        <w:proofErr w:type="gramStart"/>
        <w:r w:rsidRPr="00433149">
          <w:rPr>
            <w:rFonts w:ascii="Helvetica" w:hAnsi="Helvetica" w:cs="Helvetica"/>
            <w:color w:val="444444"/>
            <w:sz w:val="21"/>
            <w:szCs w:val="21"/>
          </w:rPr>
          <w:t>26 cm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  <w:t>D.</w:t>
        </w:r>
        <w:proofErr w:type="gramEnd"/>
        <w:r w:rsidRPr="00433149">
          <w:rPr>
            <w:rFonts w:ascii="Helvetica" w:hAnsi="Helvetica" w:cs="Helvetica"/>
            <w:color w:val="444444"/>
            <w:sz w:val="21"/>
            <w:szCs w:val="21"/>
          </w:rPr>
          <w:t xml:space="preserve">     28 cm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  <w:t> </w:t>
        </w:r>
        <w:r w:rsidRPr="00433149">
          <w:rPr>
            <w:rFonts w:ascii="Helvetica" w:hAnsi="Helvetica" w:cs="Helvetica"/>
            <w:color w:val="444444"/>
            <w:sz w:val="21"/>
            <w:szCs w:val="21"/>
          </w:rPr>
          <w:br/>
        </w:r>
      </w:ins>
    </w:p>
    <w:p w:rsidR="00463A6E" w:rsidRDefault="00463A6E"/>
    <w:sectPr w:rsidR="00463A6E" w:rsidSect="0046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361F1"/>
    <w:multiLevelType w:val="hybridMultilevel"/>
    <w:tmpl w:val="730CF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149"/>
    <w:rsid w:val="001755B8"/>
    <w:rsid w:val="00433149"/>
    <w:rsid w:val="00463A6E"/>
    <w:rsid w:val="00B6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5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5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31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ql-left-displayed-equation">
    <w:name w:val="ql-left-displayed-equation"/>
    <w:basedOn w:val="Normal"/>
    <w:rsid w:val="004331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ql-right-eqno">
    <w:name w:val="ql-right-eqno"/>
    <w:basedOn w:val="DefaultParagraphFont"/>
    <w:rsid w:val="00433149"/>
  </w:style>
  <w:style w:type="character" w:customStyle="1" w:styleId="ql-left-eqno">
    <w:name w:val="ql-left-eqno"/>
    <w:basedOn w:val="DefaultParagraphFont"/>
    <w:rsid w:val="00433149"/>
  </w:style>
  <w:style w:type="character" w:styleId="Strong">
    <w:name w:val="Strong"/>
    <w:basedOn w:val="DefaultParagraphFont"/>
    <w:uiPriority w:val="22"/>
    <w:qFormat/>
    <w:rsid w:val="004331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1347</Characters>
  <Application>Microsoft Office Word</Application>
  <DocSecurity>0</DocSecurity>
  <Lines>11</Lines>
  <Paragraphs>3</Paragraphs>
  <ScaleCrop>false</ScaleCrop>
  <Company>Toshiba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Kolese Kanisius</dc:creator>
  <cp:lastModifiedBy>Kolese Kanisius</cp:lastModifiedBy>
  <cp:revision>1</cp:revision>
  <dcterms:created xsi:type="dcterms:W3CDTF">2019-01-23T05:07:00Z</dcterms:created>
  <dcterms:modified xsi:type="dcterms:W3CDTF">2019-01-23T05:17:00Z</dcterms:modified>
</cp:coreProperties>
</file>